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8B5" w:rsidRDefault="00D778B5" w:rsidP="00D778B5">
      <w:pPr>
        <w:pStyle w:val="Title"/>
      </w:pPr>
    </w:p>
    <w:p w:rsidR="00D778B5" w:rsidRDefault="00D778B5" w:rsidP="00D778B5">
      <w:pPr>
        <w:pStyle w:val="Title"/>
      </w:pPr>
    </w:p>
    <w:p w:rsidR="00D778B5" w:rsidRDefault="00D778B5" w:rsidP="00D778B5">
      <w:pPr>
        <w:pStyle w:val="Title"/>
      </w:pPr>
      <w:r>
        <w:t>Wieża Icy</w:t>
      </w:r>
    </w:p>
    <w:p w:rsidR="00D778B5" w:rsidRDefault="00D778B5" w:rsidP="00D778B5">
      <w:pPr>
        <w:pStyle w:val="Subtitle"/>
        <w:jc w:val="right"/>
      </w:pPr>
      <w:del w:id="0" w:author="Mateusz" w:date="2015-09-13T17:49:00Z">
        <w:r w:rsidDel="00561A72">
          <w:delText>Wstępna specyfikacja</w:delText>
        </w:r>
      </w:del>
      <w:ins w:id="1" w:author="Mateusz" w:date="2015-09-13T17:49:00Z">
        <w:r w:rsidR="00561A72">
          <w:t>Dokumentacja</w:t>
        </w:r>
      </w:ins>
    </w:p>
    <w:p w:rsidR="00D778B5" w:rsidRDefault="00D778B5" w:rsidP="00D778B5">
      <w:pPr>
        <w:jc w:val="right"/>
      </w:pPr>
    </w:p>
    <w:p w:rsidR="00D778B5" w:rsidRDefault="00D778B5" w:rsidP="00D778B5">
      <w:pPr>
        <w:jc w:val="right"/>
      </w:pPr>
    </w:p>
    <w:p w:rsidR="00D778B5" w:rsidRDefault="00D778B5" w:rsidP="00D778B5">
      <w:pPr>
        <w:jc w:val="right"/>
      </w:pPr>
    </w:p>
    <w:p w:rsidR="00D778B5" w:rsidRDefault="00D778B5" w:rsidP="00D778B5">
      <w:pPr>
        <w:jc w:val="right"/>
      </w:pPr>
    </w:p>
    <w:p w:rsidR="00D778B5" w:rsidRDefault="00D778B5" w:rsidP="00D778B5">
      <w:pPr>
        <w:jc w:val="right"/>
      </w:pPr>
    </w:p>
    <w:p w:rsidR="00D778B5" w:rsidRDefault="00D778B5" w:rsidP="00D778B5">
      <w:pPr>
        <w:jc w:val="right"/>
      </w:pPr>
    </w:p>
    <w:p w:rsidR="00D778B5" w:rsidRDefault="00D778B5" w:rsidP="00D778B5">
      <w:pPr>
        <w:jc w:val="right"/>
      </w:pPr>
      <w:r>
        <w:t>Autorzy:</w:t>
      </w:r>
    </w:p>
    <w:p w:rsidR="00D778B5" w:rsidRDefault="00D778B5" w:rsidP="00D778B5">
      <w:pPr>
        <w:jc w:val="right"/>
      </w:pPr>
      <w:r>
        <w:t>Mateusz Stanaszek</w:t>
      </w:r>
    </w:p>
    <w:p w:rsidR="00D778B5" w:rsidRDefault="00D778B5" w:rsidP="00D778B5">
      <w:pPr>
        <w:jc w:val="right"/>
      </w:pPr>
      <w:r>
        <w:t>Mateusz Ścirka</w:t>
      </w:r>
      <w:r>
        <w:br w:type="page"/>
      </w:r>
    </w:p>
    <w:p w:rsidR="004824AE" w:rsidRDefault="004824AE" w:rsidP="006C3AE4">
      <w:pPr>
        <w:pStyle w:val="Heading1"/>
        <w:numPr>
          <w:ilvl w:val="0"/>
          <w:numId w:val="6"/>
        </w:numPr>
      </w:pPr>
      <w:r>
        <w:lastRenderedPageBreak/>
        <w:t>Opis gry</w:t>
      </w:r>
    </w:p>
    <w:p w:rsidR="004824AE" w:rsidRDefault="004824AE" w:rsidP="004824AE">
      <w:pPr>
        <w:jc w:val="both"/>
      </w:pPr>
      <w:r>
        <w:t xml:space="preserve">Fabuła gry wprowadza postać </w:t>
      </w:r>
      <w:r w:rsidR="00B04EC5">
        <w:t>Icy</w:t>
      </w:r>
      <w:r>
        <w:t xml:space="preserve">, księżniczki zamkniętej, cytując klasyka „w najwyższej komnacie w najwyższej wieży” i czekającej na księcia z bajki. Kiedy książę jednak nie pojawia się przez dłuższy czas, </w:t>
      </w:r>
      <w:r w:rsidR="00B04EC5">
        <w:t>Icy</w:t>
      </w:r>
      <w:r>
        <w:t xml:space="preserve"> postanawia wziąć sprawy w swoje ręce. Szybko wydostaje się z komnaty, lecz przed nią droga przez wiele pięter, wypełnionych strażnikami i najeżonych pułapkami.</w:t>
      </w:r>
    </w:p>
    <w:p w:rsidR="004824AE" w:rsidRDefault="004824AE" w:rsidP="004824AE">
      <w:pPr>
        <w:jc w:val="both"/>
      </w:pPr>
    </w:p>
    <w:p w:rsidR="004824AE" w:rsidRPr="00042ACD" w:rsidRDefault="004824AE" w:rsidP="006C3AE4">
      <w:pPr>
        <w:pStyle w:val="Heading1"/>
        <w:numPr>
          <w:ilvl w:val="0"/>
          <w:numId w:val="6"/>
        </w:numPr>
      </w:pPr>
      <w:r>
        <w:t>Mechanika gry</w:t>
      </w:r>
    </w:p>
    <w:p w:rsidR="004824AE" w:rsidRDefault="004824AE" w:rsidP="004824AE">
      <w:pPr>
        <w:jc w:val="both"/>
      </w:pPr>
      <w:r>
        <w:t>„</w:t>
      </w:r>
      <w:r w:rsidR="00B04EC5">
        <w:t>Wieża Icy</w:t>
      </w:r>
      <w:r>
        <w:t>” jest grą platformową z częściowymi zapożyczeniami mechaniki z gatunku tzw. Metroidvanii.</w:t>
      </w:r>
    </w:p>
    <w:p w:rsidR="004824AE" w:rsidRDefault="004824AE" w:rsidP="004824AE">
      <w:pPr>
        <w:jc w:val="both"/>
      </w:pPr>
      <w:r>
        <w:t>Zadaniem gracza jest ucieczka z wieży, przy uzyskaniu możliwie jak największej ilości punktów. Punkty przyznawane są za rozmieszczone gęsto na planszach monety</w:t>
      </w:r>
      <w:del w:id="2" w:author="Mateusz" w:date="2015-09-13T17:46:00Z">
        <w:r w:rsidDel="000E000B">
          <w:delText>, oraz rzadziej spotykane, ale i więcej warte „pamiątki” po książętach, którym nie udało się uwolnić bohaterki</w:delText>
        </w:r>
      </w:del>
      <w:r>
        <w:t>.</w:t>
      </w:r>
    </w:p>
    <w:p w:rsidR="004824AE" w:rsidRDefault="004824AE" w:rsidP="004824AE">
      <w:pPr>
        <w:jc w:val="both"/>
      </w:pPr>
      <w:r>
        <w:t>Metroidvania (platformowa gra akcji) jest gatunkiem zapoczątkowanym w 1986 roku przez firmy Nintendo oraz Konami odpowiednio w grach Metroid i Castlevania. Na pierwszy rzut oka są to dwuwymiarowe platformery, jednak wchodząc w szczegóły można wyróżnić trzy dodatkowe mechaniki:</w:t>
      </w:r>
    </w:p>
    <w:p w:rsidR="004824AE" w:rsidRDefault="004824AE" w:rsidP="004824AE">
      <w:pPr>
        <w:pStyle w:val="ListParagraph"/>
        <w:numPr>
          <w:ilvl w:val="0"/>
          <w:numId w:val="1"/>
        </w:numPr>
        <w:jc w:val="both"/>
      </w:pPr>
      <w:r>
        <w:t>Labiryntowy rozkład poziomów, do celu nie prowadziła prosta ścieżka, na planszy można było łatwo się zgubić.</w:t>
      </w:r>
    </w:p>
    <w:p w:rsidR="004824AE" w:rsidRDefault="004824AE" w:rsidP="004824AE">
      <w:pPr>
        <w:pStyle w:val="ListParagraph"/>
        <w:numPr>
          <w:ilvl w:val="0"/>
          <w:numId w:val="1"/>
        </w:numPr>
        <w:jc w:val="both"/>
      </w:pPr>
      <w:r>
        <w:t>Możliwość wielokrotnego przechodzenia wszystkich poziomów, w dwóch wariantach. W pierwszym przejścia między poszczególnymi poziomami są odblokowywane w czasie gry i nie zostają zamknięte, w drugim dostępna jest mapa z wyborem każdego ukończonego poziomu.</w:t>
      </w:r>
    </w:p>
    <w:p w:rsidR="004824AE" w:rsidRDefault="004824AE" w:rsidP="004824AE">
      <w:pPr>
        <w:pStyle w:val="ListParagraph"/>
        <w:numPr>
          <w:ilvl w:val="0"/>
          <w:numId w:val="1"/>
        </w:numPr>
        <w:jc w:val="both"/>
      </w:pPr>
      <w:r>
        <w:t>Rozwój postaci, pochodzący z gier cRPG, objawiający się najczęściej pod postacią:</w:t>
      </w:r>
    </w:p>
    <w:p w:rsidR="004824AE" w:rsidRDefault="004824AE" w:rsidP="004824AE">
      <w:pPr>
        <w:pStyle w:val="ListParagraph"/>
        <w:numPr>
          <w:ilvl w:val="1"/>
          <w:numId w:val="1"/>
        </w:numPr>
        <w:jc w:val="both"/>
      </w:pPr>
      <w:r>
        <w:t>ulepszania posiadanych umiejętności (np. dłuższy skok, większy pasek życia);</w:t>
      </w:r>
    </w:p>
    <w:p w:rsidR="004824AE" w:rsidRDefault="004824AE" w:rsidP="004824AE">
      <w:pPr>
        <w:pStyle w:val="ListParagraph"/>
        <w:numPr>
          <w:ilvl w:val="1"/>
          <w:numId w:val="1"/>
        </w:numPr>
        <w:jc w:val="both"/>
      </w:pPr>
      <w:r>
        <w:t>otrzymywania nowych ruchów (podwójny skok, odbijanie się od ścian);</w:t>
      </w:r>
    </w:p>
    <w:p w:rsidR="004824AE" w:rsidRDefault="004824AE" w:rsidP="004824AE">
      <w:pPr>
        <w:pStyle w:val="ListParagraph"/>
        <w:numPr>
          <w:ilvl w:val="1"/>
          <w:numId w:val="1"/>
        </w:numPr>
        <w:jc w:val="both"/>
      </w:pPr>
      <w:r>
        <w:t>lub otrzymywania nowych broni (broń dystansowa, łańcuch pozwalający dostać się w niedostępne wcześniej miejsca)</w:t>
      </w:r>
    </w:p>
    <w:p w:rsidR="004824AE" w:rsidDel="00747907" w:rsidRDefault="004824AE" w:rsidP="004824AE">
      <w:pPr>
        <w:jc w:val="both"/>
        <w:rPr>
          <w:del w:id="3" w:author="Mateusz" w:date="2015-09-13T17:46:00Z"/>
        </w:rPr>
      </w:pPr>
      <w:del w:id="4" w:author="Mateusz" w:date="2015-09-13T17:46:00Z">
        <w:r w:rsidDel="00747907">
          <w:delText>Z wymienionych mechanik, w grze „</w:delText>
        </w:r>
        <w:r w:rsidR="00B04EC5" w:rsidDel="00747907">
          <w:delText>Wieża Icy</w:delText>
        </w:r>
        <w:r w:rsidDel="00747907">
          <w:delText>” zawarte zostały:</w:delText>
        </w:r>
      </w:del>
    </w:p>
    <w:p w:rsidR="004824AE" w:rsidDel="00747907" w:rsidRDefault="004824AE" w:rsidP="004824AE">
      <w:pPr>
        <w:pStyle w:val="ListParagraph"/>
        <w:numPr>
          <w:ilvl w:val="0"/>
          <w:numId w:val="1"/>
        </w:numPr>
        <w:jc w:val="both"/>
        <w:rPr>
          <w:del w:id="5" w:author="Mateusz" w:date="2015-09-13T17:46:00Z"/>
        </w:rPr>
      </w:pPr>
      <w:del w:id="6" w:author="Mateusz" w:date="2015-09-13T17:46:00Z">
        <w:r w:rsidDel="00747907">
          <w:delText xml:space="preserve">rozwoju postaci </w:delText>
        </w:r>
      </w:del>
    </w:p>
    <w:p w:rsidR="004824AE" w:rsidDel="00747907" w:rsidRDefault="004824AE" w:rsidP="004824AE">
      <w:pPr>
        <w:pStyle w:val="ListParagraph"/>
        <w:numPr>
          <w:ilvl w:val="0"/>
          <w:numId w:val="1"/>
        </w:numPr>
        <w:jc w:val="both"/>
        <w:rPr>
          <w:del w:id="7" w:author="Mateusz" w:date="2015-09-13T17:46:00Z"/>
        </w:rPr>
      </w:pPr>
      <w:del w:id="8" w:author="Mateusz" w:date="2015-09-13T17:46:00Z">
        <w:r w:rsidDel="00747907">
          <w:delText>mapa z wyborem poziomów, pozwalająca na ponowne podejście do każdego ukończonego poziomu, w celu podniesienia punktacji, czy też zdobycia pominiętych przedmiotów.</w:delText>
        </w:r>
      </w:del>
    </w:p>
    <w:p w:rsidR="004824AE" w:rsidDel="00747907" w:rsidRDefault="004824AE" w:rsidP="004824AE">
      <w:pPr>
        <w:jc w:val="both"/>
        <w:rPr>
          <w:del w:id="9" w:author="Mateusz" w:date="2015-09-13T17:46:00Z"/>
        </w:rPr>
      </w:pPr>
    </w:p>
    <w:p w:rsidR="004824AE" w:rsidRDefault="004824AE" w:rsidP="006C3AE4">
      <w:pPr>
        <w:pStyle w:val="Heading1"/>
        <w:numPr>
          <w:ilvl w:val="0"/>
          <w:numId w:val="6"/>
        </w:numPr>
      </w:pPr>
      <w:r w:rsidRPr="004C61BF">
        <w:t>Wykorzystane technologie</w:t>
      </w:r>
    </w:p>
    <w:p w:rsidR="004824AE" w:rsidDel="00747907" w:rsidRDefault="004824AE" w:rsidP="004824AE">
      <w:pPr>
        <w:jc w:val="both"/>
        <w:rPr>
          <w:del w:id="10" w:author="Mateusz" w:date="2015-09-13T17:47:00Z"/>
        </w:rPr>
      </w:pPr>
      <w:r>
        <w:t xml:space="preserve">Do implementacji projektu wykorzystano język HTML w wersji 5 oraz język JavaScript wraz z bibliotekami jQuery oraz dedykowaną biblioteką do gier – Quintus. </w:t>
      </w:r>
    </w:p>
    <w:p w:rsidR="00747907" w:rsidRDefault="00747907" w:rsidP="004824AE">
      <w:pPr>
        <w:jc w:val="both"/>
      </w:pPr>
    </w:p>
    <w:p w:rsidR="004824AE" w:rsidRDefault="004824AE" w:rsidP="006C3AE4">
      <w:pPr>
        <w:pStyle w:val="Heading1"/>
        <w:numPr>
          <w:ilvl w:val="0"/>
          <w:numId w:val="6"/>
        </w:numPr>
      </w:pPr>
      <w:r>
        <w:t>Opis silnika Quintus</w:t>
      </w:r>
    </w:p>
    <w:p w:rsidR="004824AE" w:rsidRDefault="004824AE" w:rsidP="004824AE">
      <w:pPr>
        <w:jc w:val="both"/>
      </w:pPr>
      <w:r>
        <w:t>Biblioteka Quintus to oparty o HTML5 oraz JavaScript, zaprojektowany jako modularny i lekki, silnik służący do programowania gier przeglądarkowych oraz mobilnych. Quintus charakteryzuje się prostotą i łatwością używania będąc jednocześnie bardzo elastycznym i wszechstronnym narzędziem, za pomocą którego można stworzyć bardzo rozbudowane gry. Powstał przy tworzeniu książki „</w:t>
      </w:r>
      <w:hyperlink r:id="rId5" w:history="1">
        <w:r w:rsidRPr="000B4C43">
          <w:rPr>
            <w:rStyle w:val="Hyperlink"/>
            <w:rFonts w:cs="Arial"/>
            <w:i/>
            <w:color w:val="auto"/>
            <w:u w:val="none"/>
          </w:rPr>
          <w:t>Professional HTML5 Mobile Game Development</w:t>
        </w:r>
      </w:hyperlink>
      <w:r>
        <w:t>” i został wyodrębniony do ogólnodostępnego repozytorium.  Silnik składa się z następujących, w większości niezależnych od siebie modułów:</w:t>
      </w:r>
    </w:p>
    <w:p w:rsidR="004824AE" w:rsidRPr="00DC4025" w:rsidRDefault="004824AE" w:rsidP="004824A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i/>
        </w:rPr>
      </w:pPr>
      <w:r w:rsidRPr="00DC4025">
        <w:rPr>
          <w:i/>
        </w:rPr>
        <w:lastRenderedPageBreak/>
        <w:t xml:space="preserve">quintus.js </w:t>
      </w:r>
      <w:r>
        <w:t>– główny plik silnika (pętla gry, obsługa klas, wczytywanie zewnętrznych komponentów),</w:t>
      </w:r>
    </w:p>
    <w:p w:rsidR="004824AE" w:rsidRPr="00DC4025" w:rsidRDefault="004824AE" w:rsidP="004824A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i/>
        </w:rPr>
      </w:pPr>
      <w:r>
        <w:rPr>
          <w:i/>
        </w:rPr>
        <w:t xml:space="preserve">quintus_2D.js </w:t>
      </w:r>
      <w:r>
        <w:t>– obsługa grafiki 2D,</w:t>
      </w:r>
    </w:p>
    <w:p w:rsidR="004824AE" w:rsidRPr="00DC4025" w:rsidRDefault="004824AE" w:rsidP="004824A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i/>
        </w:rPr>
      </w:pPr>
      <w:r>
        <w:rPr>
          <w:i/>
        </w:rPr>
        <w:t xml:space="preserve">quintus_anim.js </w:t>
      </w:r>
      <w:r>
        <w:t>– obsługa animacji ,</w:t>
      </w:r>
    </w:p>
    <w:p w:rsidR="004824AE" w:rsidRPr="00DC4025" w:rsidRDefault="004824AE" w:rsidP="004824A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i/>
          <w:lang w:val="en-US"/>
        </w:rPr>
      </w:pPr>
      <w:r w:rsidRPr="00DC4025">
        <w:rPr>
          <w:i/>
          <w:lang w:val="en-US"/>
        </w:rPr>
        <w:t xml:space="preserve">quintus_audio.js </w:t>
      </w:r>
      <w:r w:rsidRPr="00DC4025">
        <w:rPr>
          <w:lang w:val="en-US"/>
        </w:rPr>
        <w:t xml:space="preserve">– </w:t>
      </w:r>
      <w:proofErr w:type="spellStart"/>
      <w:r w:rsidRPr="00DC4025">
        <w:rPr>
          <w:lang w:val="en-US"/>
        </w:rPr>
        <w:t>obsługa</w:t>
      </w:r>
      <w:proofErr w:type="spellEnd"/>
      <w:r w:rsidRPr="00DC4025">
        <w:rPr>
          <w:lang w:val="en-US"/>
        </w:rPr>
        <w:t xml:space="preserve"> </w:t>
      </w:r>
      <w:proofErr w:type="spellStart"/>
      <w:r w:rsidRPr="00DC4025">
        <w:rPr>
          <w:lang w:val="en-US"/>
        </w:rPr>
        <w:t>dźwięku</w:t>
      </w:r>
      <w:proofErr w:type="spellEnd"/>
      <w:r w:rsidRPr="00DC4025">
        <w:rPr>
          <w:lang w:val="en-US"/>
        </w:rPr>
        <w:t>,</w:t>
      </w:r>
    </w:p>
    <w:p w:rsidR="004824AE" w:rsidRPr="00DC4025" w:rsidRDefault="004824AE" w:rsidP="004824A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i/>
        </w:rPr>
      </w:pPr>
      <w:r w:rsidRPr="00DC4025">
        <w:rPr>
          <w:i/>
        </w:rPr>
        <w:t xml:space="preserve">quintus_input.js </w:t>
      </w:r>
      <w:r w:rsidRPr="00DC4025">
        <w:t>– obsługa wejścia (klawiatura, mysz)</w:t>
      </w:r>
      <w:r>
        <w:t>,</w:t>
      </w:r>
    </w:p>
    <w:p w:rsidR="004824AE" w:rsidRPr="00DC4025" w:rsidRDefault="004824AE" w:rsidP="004824A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i/>
        </w:rPr>
      </w:pPr>
      <w:r>
        <w:rPr>
          <w:i/>
        </w:rPr>
        <w:t xml:space="preserve">quintus_scenes.js </w:t>
      </w:r>
      <w:r>
        <w:t>– obsługa scen (poziomów, kolizji itp.),</w:t>
      </w:r>
    </w:p>
    <w:p w:rsidR="004824AE" w:rsidRPr="00DC4025" w:rsidRDefault="004824AE" w:rsidP="004824A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i/>
        </w:rPr>
      </w:pPr>
      <w:r>
        <w:rPr>
          <w:i/>
        </w:rPr>
        <w:t xml:space="preserve">quintus_sprites.js </w:t>
      </w:r>
      <w:r>
        <w:t>– obsługa obiektów użytkownika (elementy gry, gracze, przeciwnicy itp.),</w:t>
      </w:r>
    </w:p>
    <w:p w:rsidR="004824AE" w:rsidRPr="00DC4025" w:rsidRDefault="004824AE" w:rsidP="004824A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i/>
        </w:rPr>
      </w:pPr>
      <w:r>
        <w:rPr>
          <w:i/>
        </w:rPr>
        <w:t xml:space="preserve">quintus_tmx.js </w:t>
      </w:r>
      <w:r>
        <w:t>– obsługa formatu .tmx, w którym mogą być zapisywane mapy dla gry,</w:t>
      </w:r>
    </w:p>
    <w:p w:rsidR="004824AE" w:rsidRPr="00DC4025" w:rsidRDefault="004824AE" w:rsidP="004824A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i/>
        </w:rPr>
      </w:pPr>
      <w:r>
        <w:rPr>
          <w:i/>
        </w:rPr>
        <w:t xml:space="preserve">quintus_touch.js </w:t>
      </w:r>
      <w:r>
        <w:t>– obsługa dotyku,</w:t>
      </w:r>
    </w:p>
    <w:p w:rsidR="004824AE" w:rsidRPr="000B4C43" w:rsidRDefault="004824AE" w:rsidP="004824A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i/>
        </w:rPr>
      </w:pPr>
      <w:r w:rsidRPr="00DC4025">
        <w:rPr>
          <w:i/>
        </w:rPr>
        <w:t xml:space="preserve">quintus_ui.js </w:t>
      </w:r>
      <w:r w:rsidRPr="00DC4025">
        <w:t>– obsługa interfejsu (przyciski, tekst itp.)</w:t>
      </w:r>
    </w:p>
    <w:p w:rsidR="004824AE" w:rsidRPr="000B4C43" w:rsidRDefault="004824AE" w:rsidP="004824AE">
      <w:pPr>
        <w:jc w:val="both"/>
        <w:rPr>
          <w:i/>
        </w:rPr>
      </w:pPr>
    </w:p>
    <w:p w:rsidR="004824AE" w:rsidRPr="00DC4025" w:rsidRDefault="004824AE" w:rsidP="004824AE">
      <w:pPr>
        <w:jc w:val="both"/>
      </w:pPr>
      <w:r>
        <w:t xml:space="preserve">Quintus pozwala na tworzenie gier wykorzystując elementy programowania zorientowanego obiektowo, takie jak klasy i obiekty. Wykorzystując mechanizmy JavaScript możliwe jest także stworzenie prymitywnego mechanizmu dziedziczenia. Quintus jednakże wciąż jest we wczesnej fazie rozwoju i podlega ciągłym usprawnieniom. </w:t>
      </w:r>
    </w:p>
    <w:p w:rsidR="004824AE" w:rsidRDefault="004824AE" w:rsidP="004824AE">
      <w:pPr>
        <w:jc w:val="both"/>
      </w:pPr>
    </w:p>
    <w:p w:rsidR="004824AE" w:rsidRDefault="004824AE" w:rsidP="006C3AE4">
      <w:pPr>
        <w:pStyle w:val="Heading1"/>
        <w:numPr>
          <w:ilvl w:val="0"/>
          <w:numId w:val="6"/>
        </w:numPr>
      </w:pPr>
      <w:r>
        <w:t>Środowisko i narzędzia:</w:t>
      </w:r>
    </w:p>
    <w:p w:rsidR="004824AE" w:rsidRDefault="004824AE" w:rsidP="004824AE">
      <w:pPr>
        <w:pStyle w:val="ListParagraph"/>
        <w:numPr>
          <w:ilvl w:val="0"/>
          <w:numId w:val="4"/>
        </w:numPr>
        <w:spacing w:after="160" w:line="259" w:lineRule="auto"/>
        <w:jc w:val="both"/>
      </w:pPr>
      <w:r w:rsidRPr="006B3285">
        <w:t>Notepad++ v.6.7</w:t>
      </w:r>
      <w:r>
        <w:t xml:space="preserve"> – rozbudowany edytor tekstu (środowisko deweloperskie)</w:t>
      </w:r>
    </w:p>
    <w:p w:rsidR="004824AE" w:rsidRDefault="004824AE" w:rsidP="004824AE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Git – system kontroli wersji</w:t>
      </w:r>
    </w:p>
    <w:p w:rsidR="004824AE" w:rsidRDefault="004824AE" w:rsidP="004824AE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lang w:val="en-US"/>
        </w:rPr>
      </w:pPr>
      <w:r w:rsidRPr="006B3285">
        <w:rPr>
          <w:lang w:val="en-US"/>
        </w:rPr>
        <w:t xml:space="preserve">jQuery </w:t>
      </w:r>
      <w:r>
        <w:rPr>
          <w:lang w:val="en-US"/>
        </w:rPr>
        <w:t>2.1.3</w:t>
      </w:r>
    </w:p>
    <w:p w:rsidR="004824AE" w:rsidRDefault="004824AE" w:rsidP="004824AE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lang w:val="en-US"/>
        </w:rPr>
      </w:pPr>
      <w:r w:rsidRPr="006B3285">
        <w:rPr>
          <w:lang w:val="en-US"/>
        </w:rPr>
        <w:t xml:space="preserve">Quintus </w:t>
      </w:r>
      <w:r>
        <w:rPr>
          <w:lang w:val="en-US"/>
        </w:rPr>
        <w:t>0.2.0</w:t>
      </w:r>
    </w:p>
    <w:p w:rsidR="004824AE" w:rsidDel="00747907" w:rsidRDefault="004824AE" w:rsidP="004824AE">
      <w:pPr>
        <w:jc w:val="both"/>
        <w:rPr>
          <w:ins w:id="11" w:author="Kowalski Ryszard" w:date="2015-09-13T17:12:00Z"/>
          <w:del w:id="12" w:author="Mateusz" w:date="2015-09-13T17:47:00Z"/>
        </w:rPr>
      </w:pPr>
      <w:r w:rsidRPr="00D03BE3">
        <w:t xml:space="preserve">Jako platform testowe służą przeglądarki Chrome oraz Firefox w najnowszej dostępnej wersji oraz tablet działające pod systemami iOS oraz Android. </w:t>
      </w:r>
    </w:p>
    <w:p w:rsidR="00F63AE1" w:rsidDel="00747907" w:rsidRDefault="00F63AE1" w:rsidP="00747907">
      <w:pPr>
        <w:jc w:val="both"/>
        <w:rPr>
          <w:ins w:id="13" w:author="Kowalski Ryszard" w:date="2015-09-13T17:12:00Z"/>
          <w:del w:id="14" w:author="Mateusz" w:date="2015-09-13T17:47:00Z"/>
        </w:rPr>
        <w:pPrChange w:id="15" w:author="Mateusz" w:date="2015-09-13T17:47:00Z">
          <w:pPr/>
        </w:pPrChange>
      </w:pPr>
      <w:ins w:id="16" w:author="Kowalski Ryszard" w:date="2015-09-13T17:12:00Z">
        <w:del w:id="17" w:author="Mateusz" w:date="2015-09-13T17:47:00Z">
          <w:r w:rsidDel="00747907">
            <w:br w:type="page"/>
          </w:r>
        </w:del>
      </w:ins>
    </w:p>
    <w:p w:rsidR="00F63AE1" w:rsidRPr="00D03BE3" w:rsidRDefault="00F63AE1" w:rsidP="004824AE">
      <w:pPr>
        <w:jc w:val="both"/>
      </w:pPr>
    </w:p>
    <w:p w:rsidR="004824AE" w:rsidRDefault="00F63AE1" w:rsidP="00A45707">
      <w:pPr>
        <w:pStyle w:val="Heading1"/>
        <w:numPr>
          <w:ilvl w:val="0"/>
          <w:numId w:val="6"/>
        </w:numPr>
        <w:rPr>
          <w:ins w:id="18" w:author="Mateusz" w:date="2015-09-13T17:43:00Z"/>
        </w:rPr>
      </w:pPr>
      <w:ins w:id="19" w:author="Kowalski Ryszard" w:date="2015-09-13T17:11:00Z">
        <w:r>
          <w:t>Pliki projektu:</w:t>
        </w:r>
      </w:ins>
    </w:p>
    <w:p w:rsidR="00561B4D" w:rsidRPr="00561B4D" w:rsidRDefault="00561B4D" w:rsidP="00561B4D">
      <w:pPr>
        <w:rPr>
          <w:ins w:id="20" w:author="Kowalski Ryszard" w:date="2015-09-13T17:11:00Z"/>
          <w:rPrChange w:id="21" w:author="Mateusz" w:date="2015-09-13T17:43:00Z">
            <w:rPr>
              <w:ins w:id="22" w:author="Kowalski Ryszard" w:date="2015-09-13T17:11:00Z"/>
            </w:rPr>
          </w:rPrChange>
        </w:rPr>
        <w:pPrChange w:id="23" w:author="Mateusz" w:date="2015-09-13T17:43:00Z">
          <w:pPr>
            <w:pStyle w:val="Heading1"/>
            <w:numPr>
              <w:numId w:val="6"/>
            </w:numPr>
            <w:ind w:left="643" w:hanging="360"/>
          </w:pPr>
        </w:pPrChange>
      </w:pPr>
    </w:p>
    <w:p w:rsidR="00F63AE1" w:rsidRDefault="00561B4D" w:rsidP="00561B4D">
      <w:pPr>
        <w:spacing w:after="0"/>
        <w:rPr>
          <w:ins w:id="24" w:author="Mateusz" w:date="2015-09-13T17:43:00Z"/>
        </w:rPr>
        <w:pPrChange w:id="25" w:author="Mateusz" w:date="2015-09-13T17:44:00Z">
          <w:pPr/>
        </w:pPrChange>
      </w:pPr>
      <w:ins w:id="26" w:author="Mateusz" w:date="2015-09-13T17:43:00Z">
        <w:r>
          <w:tab/>
          <w:t xml:space="preserve">css/ </w:t>
        </w:r>
        <w:r>
          <w:tab/>
        </w:r>
        <w:r>
          <w:tab/>
        </w:r>
        <w:r>
          <w:tab/>
          <w:t>- katalog ze stylami</w:t>
        </w:r>
      </w:ins>
    </w:p>
    <w:p w:rsidR="00561B4D" w:rsidRDefault="00561B4D" w:rsidP="00561B4D">
      <w:pPr>
        <w:spacing w:after="0"/>
        <w:rPr>
          <w:ins w:id="27" w:author="Mateusz" w:date="2015-09-13T17:44:00Z"/>
        </w:rPr>
        <w:pPrChange w:id="28" w:author="Mateusz" w:date="2015-09-13T17:44:00Z">
          <w:pPr/>
        </w:pPrChange>
      </w:pPr>
      <w:ins w:id="29" w:author="Mateusz" w:date="2015-09-13T17:43:00Z">
        <w:r>
          <w:tab/>
        </w:r>
      </w:ins>
      <w:ins w:id="30" w:author="Mateusz" w:date="2015-09-13T17:44:00Z">
        <w:r>
          <w:t>data/</w:t>
        </w:r>
        <w:r>
          <w:tab/>
        </w:r>
        <w:r>
          <w:tab/>
        </w:r>
        <w:r>
          <w:tab/>
          <w:t>- pliki z mapami w formacie TMX</w:t>
        </w:r>
      </w:ins>
    </w:p>
    <w:p w:rsidR="00561B4D" w:rsidRDefault="00561B4D" w:rsidP="00561B4D">
      <w:pPr>
        <w:spacing w:after="0"/>
        <w:rPr>
          <w:ins w:id="31" w:author="Mateusz" w:date="2015-09-13T17:44:00Z"/>
        </w:rPr>
        <w:pPrChange w:id="32" w:author="Mateusz" w:date="2015-09-13T17:44:00Z">
          <w:pPr/>
        </w:pPrChange>
      </w:pPr>
      <w:ins w:id="33" w:author="Mateusz" w:date="2015-09-13T17:44:00Z">
        <w:r>
          <w:tab/>
        </w:r>
        <w:r w:rsidR="00931832">
          <w:t>docs/</w:t>
        </w:r>
        <w:r w:rsidR="00931832">
          <w:tab/>
        </w:r>
        <w:r w:rsidR="00931832">
          <w:tab/>
        </w:r>
        <w:r w:rsidR="00931832">
          <w:tab/>
          <w:t>- dokumentacja</w:t>
        </w:r>
      </w:ins>
    </w:p>
    <w:p w:rsidR="00931832" w:rsidRDefault="00931832" w:rsidP="00561B4D">
      <w:pPr>
        <w:spacing w:after="0"/>
        <w:rPr>
          <w:ins w:id="34" w:author="Mateusz" w:date="2015-09-13T17:44:00Z"/>
        </w:rPr>
        <w:pPrChange w:id="35" w:author="Mateusz" w:date="2015-09-13T17:44:00Z">
          <w:pPr/>
        </w:pPrChange>
      </w:pPr>
      <w:ins w:id="36" w:author="Mateusz" w:date="2015-09-13T17:44:00Z">
        <w:r>
          <w:tab/>
          <w:t>images/</w:t>
        </w:r>
        <w:r>
          <w:tab/>
        </w:r>
        <w:r>
          <w:tab/>
          <w:t>- folder z grafikami</w:t>
        </w:r>
      </w:ins>
    </w:p>
    <w:p w:rsidR="00931832" w:rsidRDefault="00931832" w:rsidP="00561B4D">
      <w:pPr>
        <w:spacing w:after="0"/>
        <w:rPr>
          <w:ins w:id="37" w:author="Mateusz" w:date="2015-09-13T17:45:00Z"/>
        </w:rPr>
        <w:pPrChange w:id="38" w:author="Mateusz" w:date="2015-09-13T17:44:00Z">
          <w:pPr/>
        </w:pPrChange>
      </w:pPr>
      <w:ins w:id="39" w:author="Mateusz" w:date="2015-09-13T17:45:00Z">
        <w:r>
          <w:tab/>
          <w:t>js/</w:t>
        </w:r>
        <w:r>
          <w:tab/>
        </w:r>
        <w:r>
          <w:tab/>
        </w:r>
        <w:r>
          <w:tab/>
          <w:t>- folder z silnikiem gry</w:t>
        </w:r>
      </w:ins>
    </w:p>
    <w:p w:rsidR="00931832" w:rsidRDefault="00931832" w:rsidP="00561B4D">
      <w:pPr>
        <w:spacing w:after="0"/>
        <w:rPr>
          <w:ins w:id="40" w:author="Mateusz" w:date="2015-09-13T17:45:00Z"/>
        </w:rPr>
        <w:pPrChange w:id="41" w:author="Mateusz" w:date="2015-09-13T17:44:00Z">
          <w:pPr/>
        </w:pPrChange>
      </w:pPr>
      <w:ins w:id="42" w:author="Mateusz" w:date="2015-09-13T17:45:00Z">
        <w:r>
          <w:tab/>
        </w:r>
        <w:r>
          <w:tab/>
          <w:t>objects/</w:t>
        </w:r>
        <w:r>
          <w:tab/>
          <w:t>- klasy obiektów</w:t>
        </w:r>
      </w:ins>
    </w:p>
    <w:p w:rsidR="00931832" w:rsidRDefault="00931832" w:rsidP="00561B4D">
      <w:pPr>
        <w:spacing w:after="0"/>
        <w:rPr>
          <w:ins w:id="43" w:author="Mateusz" w:date="2015-09-13T17:45:00Z"/>
        </w:rPr>
        <w:pPrChange w:id="44" w:author="Mateusz" w:date="2015-09-13T17:44:00Z">
          <w:pPr/>
        </w:pPrChange>
      </w:pPr>
      <w:ins w:id="45" w:author="Mateusz" w:date="2015-09-13T17:45:00Z">
        <w:r>
          <w:tab/>
        </w:r>
        <w:r>
          <w:tab/>
          <w:t>scenes/</w:t>
        </w:r>
        <w:r>
          <w:tab/>
        </w:r>
        <w:r>
          <w:tab/>
          <w:t>- klasy scen i plansz</w:t>
        </w:r>
      </w:ins>
    </w:p>
    <w:p w:rsidR="00727380" w:rsidRDefault="00727380" w:rsidP="00561B4D">
      <w:pPr>
        <w:spacing w:after="0"/>
        <w:rPr>
          <w:ins w:id="46" w:author="Mateusz" w:date="2015-09-13T17:45:00Z"/>
        </w:rPr>
        <w:pPrChange w:id="47" w:author="Mateusz" w:date="2015-09-13T17:44:00Z">
          <w:pPr/>
        </w:pPrChange>
      </w:pPr>
      <w:ins w:id="48" w:author="Mateusz" w:date="2015-09-13T17:45:00Z">
        <w:r>
          <w:tab/>
          <w:t>index.htm</w:t>
        </w:r>
        <w:r>
          <w:tab/>
        </w:r>
        <w:r>
          <w:tab/>
          <w:t>- główny plik wykonywalny</w:t>
        </w:r>
      </w:ins>
    </w:p>
    <w:p w:rsidR="00931832" w:rsidRDefault="00931832" w:rsidP="00561B4D">
      <w:pPr>
        <w:spacing w:after="0"/>
        <w:rPr>
          <w:ins w:id="49" w:author="Mateusz" w:date="2015-09-13T17:47:00Z"/>
        </w:rPr>
        <w:pPrChange w:id="50" w:author="Mateusz" w:date="2015-09-13T17:44:00Z">
          <w:pPr/>
        </w:pPrChange>
      </w:pPr>
      <w:ins w:id="51" w:author="Mateusz" w:date="2015-09-13T17:45:00Z">
        <w:r>
          <w:tab/>
        </w:r>
        <w:r>
          <w:tab/>
        </w:r>
      </w:ins>
    </w:p>
    <w:p w:rsidR="00747907" w:rsidRDefault="00747907" w:rsidP="00561B4D">
      <w:pPr>
        <w:spacing w:after="0"/>
        <w:rPr>
          <w:ins w:id="52" w:author="Mateusz" w:date="2015-09-13T17:49:00Z"/>
        </w:rPr>
        <w:pPrChange w:id="53" w:author="Mateusz" w:date="2015-09-13T17:44:00Z">
          <w:pPr/>
        </w:pPrChange>
      </w:pPr>
    </w:p>
    <w:p w:rsidR="006A0925" w:rsidRDefault="006A0925" w:rsidP="00561B4D">
      <w:pPr>
        <w:spacing w:after="0"/>
        <w:rPr>
          <w:ins w:id="54" w:author="Mateusz" w:date="2015-09-13T17:49:00Z"/>
        </w:rPr>
        <w:pPrChange w:id="55" w:author="Mateusz" w:date="2015-09-13T17:44:00Z">
          <w:pPr/>
        </w:pPrChange>
      </w:pPr>
    </w:p>
    <w:p w:rsidR="006A0925" w:rsidRDefault="006A0925" w:rsidP="00561B4D">
      <w:pPr>
        <w:spacing w:after="0"/>
        <w:rPr>
          <w:ins w:id="56" w:author="Mateusz" w:date="2015-09-13T17:47:00Z"/>
        </w:rPr>
        <w:pPrChange w:id="57" w:author="Mateusz" w:date="2015-09-13T17:44:00Z">
          <w:pPr/>
        </w:pPrChange>
      </w:pPr>
    </w:p>
    <w:p w:rsidR="00747907" w:rsidDel="006A0925" w:rsidRDefault="00E128FB" w:rsidP="00561B4D">
      <w:pPr>
        <w:spacing w:after="0"/>
        <w:rPr>
          <w:del w:id="58" w:author="Mateusz" w:date="2015-09-13T17:49:00Z"/>
          <w:b/>
          <w:sz w:val="28"/>
          <w:szCs w:val="28"/>
        </w:rPr>
        <w:pPrChange w:id="59" w:author="Mateusz" w:date="2015-09-13T17:44:00Z">
          <w:pPr/>
        </w:pPrChange>
      </w:pPr>
      <w:ins w:id="60" w:author="Mateusz" w:date="2015-09-13T17:49:00Z">
        <w:r>
          <w:rPr>
            <w:b/>
            <w:sz w:val="28"/>
            <w:szCs w:val="28"/>
          </w:rPr>
          <w:lastRenderedPageBreak/>
          <w:t xml:space="preserve">      </w:t>
        </w:r>
      </w:ins>
      <w:ins w:id="61" w:author="Mateusz" w:date="2015-09-13T17:47:00Z">
        <w:r w:rsidR="00747907" w:rsidRPr="00E128FB">
          <w:rPr>
            <w:b/>
            <w:sz w:val="28"/>
            <w:szCs w:val="28"/>
            <w:rPrChange w:id="62" w:author="Mateusz" w:date="2015-09-13T17:49:00Z">
              <w:rPr/>
            </w:rPrChange>
          </w:rPr>
          <w:t xml:space="preserve">7. </w:t>
        </w:r>
      </w:ins>
      <w:ins w:id="63" w:author="Mateusz" w:date="2015-09-13T17:49:00Z">
        <w:r w:rsidRPr="00E128FB">
          <w:rPr>
            <w:b/>
            <w:sz w:val="28"/>
            <w:szCs w:val="28"/>
            <w:rPrChange w:id="64" w:author="Mateusz" w:date="2015-09-13T17:49:00Z">
              <w:rPr/>
            </w:rPrChange>
          </w:rPr>
          <w:t>Klasy</w:t>
        </w:r>
        <w:r w:rsidR="006A0925">
          <w:rPr>
            <w:b/>
            <w:sz w:val="28"/>
            <w:szCs w:val="28"/>
          </w:rPr>
          <w:t>:</w:t>
        </w:r>
      </w:ins>
    </w:p>
    <w:p w:rsidR="006A0925" w:rsidRDefault="006A0925" w:rsidP="00E128FB">
      <w:pPr>
        <w:spacing w:after="0"/>
        <w:rPr>
          <w:ins w:id="65" w:author="Mateusz" w:date="2015-09-13T17:49:00Z"/>
          <w:b/>
          <w:sz w:val="28"/>
          <w:szCs w:val="28"/>
        </w:rPr>
        <w:pPrChange w:id="66" w:author="Mateusz" w:date="2015-09-13T17:49:00Z">
          <w:pPr>
            <w:pStyle w:val="Heading1"/>
            <w:numPr>
              <w:numId w:val="6"/>
            </w:numPr>
            <w:ind w:left="643" w:hanging="360"/>
          </w:pPr>
        </w:pPrChange>
      </w:pPr>
    </w:p>
    <w:p w:rsidR="00E128FB" w:rsidRDefault="00E128FB" w:rsidP="00561B4D">
      <w:pPr>
        <w:spacing w:after="0"/>
        <w:rPr>
          <w:ins w:id="67" w:author="Mateusz" w:date="2015-09-13T17:50:00Z"/>
        </w:rPr>
        <w:pPrChange w:id="68" w:author="Mateusz" w:date="2015-09-13T17:44:00Z">
          <w:pPr/>
        </w:pPrChange>
      </w:pPr>
    </w:p>
    <w:p w:rsidR="0067248A" w:rsidRDefault="007F1D3E" w:rsidP="007F1D3E">
      <w:pPr>
        <w:spacing w:after="0"/>
        <w:rPr>
          <w:ins w:id="69" w:author="Mateusz" w:date="2015-09-13T17:56:00Z"/>
        </w:rPr>
        <w:pPrChange w:id="70" w:author="Mateusz" w:date="2015-09-13T17:51:00Z">
          <w:pPr/>
        </w:pPrChange>
      </w:pPr>
      <w:ins w:id="71" w:author="Mateusz" w:date="2015-09-13T17:50:00Z">
        <w:r>
          <w:rPr>
            <w:b/>
          </w:rPr>
          <w:tab/>
        </w:r>
      </w:ins>
      <w:ins w:id="72" w:author="Mateusz" w:date="2015-09-13T17:51:00Z">
        <w:r w:rsidRPr="003F4E24">
          <w:rPr>
            <w:b/>
            <w:rPrChange w:id="73" w:author="Mateusz" w:date="2015-09-13T18:01:00Z">
              <w:rPr/>
            </w:rPrChange>
          </w:rPr>
          <w:t>Endgame</w:t>
        </w:r>
        <w:r>
          <w:t xml:space="preserve"> </w:t>
        </w:r>
      </w:ins>
      <w:ins w:id="74" w:author="Mateusz" w:date="2015-09-13T17:52:00Z">
        <w:r>
          <w:t>–</w:t>
        </w:r>
      </w:ins>
      <w:ins w:id="75" w:author="Mateusz" w:date="2015-09-13T17:51:00Z">
        <w:r>
          <w:t xml:space="preserve"> jest </w:t>
        </w:r>
      </w:ins>
      <w:ins w:id="76" w:author="Mateusz" w:date="2015-09-13T17:52:00Z">
        <w:r>
          <w:t>to klasa, która odpowiada za wyświetlenie sceny</w:t>
        </w:r>
      </w:ins>
      <w:ins w:id="77" w:author="Mateusz" w:date="2015-09-13T17:56:00Z">
        <w:r>
          <w:t xml:space="preserve"> podsumowującej rozgrywkę, </w:t>
        </w:r>
      </w:ins>
      <w:ins w:id="78" w:author="Mateusz" w:date="2015-09-13T18:01:00Z">
        <w:r w:rsidR="003F4E24">
          <w:tab/>
        </w:r>
      </w:ins>
      <w:ins w:id="79" w:author="Mateusz" w:date="2015-09-13T17:56:00Z">
        <w:r>
          <w:t>zliczanie końcowych punktów oraz ich wyświetlanie</w:t>
        </w:r>
      </w:ins>
    </w:p>
    <w:p w:rsidR="007F1D3E" w:rsidRDefault="007F1D3E" w:rsidP="007F1D3E">
      <w:pPr>
        <w:spacing w:after="0"/>
        <w:rPr>
          <w:ins w:id="80" w:author="Mateusz" w:date="2015-09-13T17:56:00Z"/>
        </w:rPr>
        <w:pPrChange w:id="81" w:author="Mateusz" w:date="2015-09-13T17:51:00Z">
          <w:pPr/>
        </w:pPrChange>
      </w:pPr>
    </w:p>
    <w:p w:rsidR="007F1D3E" w:rsidRDefault="003F4E24" w:rsidP="007F1D3E">
      <w:pPr>
        <w:spacing w:after="0"/>
        <w:rPr>
          <w:ins w:id="82" w:author="Mateusz" w:date="2015-09-13T18:01:00Z"/>
        </w:rPr>
        <w:pPrChange w:id="83" w:author="Mateusz" w:date="2015-09-13T17:51:00Z">
          <w:pPr/>
        </w:pPrChange>
      </w:pPr>
      <w:ins w:id="84" w:author="Mateusz" w:date="2015-09-13T17:56:00Z">
        <w:r>
          <w:tab/>
        </w:r>
        <w:r w:rsidRPr="003F4E24">
          <w:rPr>
            <w:b/>
            <w:rPrChange w:id="85" w:author="Mateusz" w:date="2015-09-13T18:01:00Z">
              <w:rPr/>
            </w:rPrChange>
          </w:rPr>
          <w:t>Map, Lvl1, Lvl2</w:t>
        </w:r>
        <w:r>
          <w:t xml:space="preserve"> </w:t>
        </w:r>
      </w:ins>
      <w:ins w:id="86" w:author="Mateusz" w:date="2015-09-13T18:01:00Z">
        <w:r>
          <w:t>–</w:t>
        </w:r>
      </w:ins>
      <w:ins w:id="87" w:author="Mateusz" w:date="2015-09-13T17:56:00Z">
        <w:r>
          <w:t xml:space="preserve"> klasy </w:t>
        </w:r>
      </w:ins>
      <w:ins w:id="88" w:author="Mateusz" w:date="2015-09-13T18:01:00Z">
        <w:r>
          <w:t xml:space="preserve"> odpowiedzialne za wyświetlanie plansz</w:t>
        </w:r>
      </w:ins>
    </w:p>
    <w:p w:rsidR="003F4E24" w:rsidRDefault="003F4E24" w:rsidP="007F1D3E">
      <w:pPr>
        <w:spacing w:after="0"/>
        <w:rPr>
          <w:ins w:id="89" w:author="Mateusz" w:date="2015-09-13T18:01:00Z"/>
        </w:rPr>
        <w:pPrChange w:id="90" w:author="Mateusz" w:date="2015-09-13T17:51:00Z">
          <w:pPr/>
        </w:pPrChange>
      </w:pPr>
    </w:p>
    <w:p w:rsidR="003F4E24" w:rsidRDefault="003F4E24" w:rsidP="007F1D3E">
      <w:pPr>
        <w:spacing w:after="0"/>
        <w:rPr>
          <w:ins w:id="91" w:author="Mateusz" w:date="2015-09-13T18:02:00Z"/>
        </w:rPr>
        <w:pPrChange w:id="92" w:author="Mateusz" w:date="2015-09-13T17:51:00Z">
          <w:pPr/>
        </w:pPrChange>
      </w:pPr>
      <w:ins w:id="93" w:author="Mateusz" w:date="2015-09-13T18:01:00Z">
        <w:r>
          <w:tab/>
        </w:r>
      </w:ins>
      <w:ins w:id="94" w:author="Mateusz" w:date="2015-09-13T18:02:00Z">
        <w:r w:rsidR="002C6073">
          <w:rPr>
            <w:b/>
          </w:rPr>
          <w:t xml:space="preserve">Menu </w:t>
        </w:r>
        <w:r w:rsidR="002C6073">
          <w:t>– klasa menu</w:t>
        </w:r>
      </w:ins>
    </w:p>
    <w:p w:rsidR="00EB308A" w:rsidRDefault="00EB308A" w:rsidP="007F1D3E">
      <w:pPr>
        <w:spacing w:after="0"/>
        <w:rPr>
          <w:ins w:id="95" w:author="Mateusz" w:date="2015-09-13T18:02:00Z"/>
        </w:rPr>
        <w:pPrChange w:id="96" w:author="Mateusz" w:date="2015-09-13T17:51:00Z">
          <w:pPr/>
        </w:pPrChange>
      </w:pPr>
      <w:ins w:id="97" w:author="Mateusz" w:date="2015-09-13T18:02:00Z">
        <w:r>
          <w:tab/>
        </w:r>
      </w:ins>
    </w:p>
    <w:p w:rsidR="00EB308A" w:rsidRDefault="00EB308A" w:rsidP="007F1D3E">
      <w:pPr>
        <w:spacing w:after="0"/>
        <w:rPr>
          <w:ins w:id="98" w:author="Mateusz" w:date="2015-09-13T18:03:00Z"/>
        </w:rPr>
        <w:pPrChange w:id="99" w:author="Mateusz" w:date="2015-09-13T17:51:00Z">
          <w:pPr/>
        </w:pPrChange>
      </w:pPr>
      <w:ins w:id="100" w:author="Mateusz" w:date="2015-09-13T18:02:00Z">
        <w:r>
          <w:tab/>
        </w:r>
        <w:r>
          <w:rPr>
            <w:b/>
          </w:rPr>
          <w:t xml:space="preserve">Skills </w:t>
        </w:r>
        <w:r>
          <w:t xml:space="preserve">– klasa odpowiedzialna za wyświetlanie dodatkowych umiejętności i bonusów, które </w:t>
        </w:r>
      </w:ins>
      <w:ins w:id="101" w:author="Mateusz" w:date="2015-09-13T18:03:00Z">
        <w:r>
          <w:tab/>
        </w:r>
      </w:ins>
      <w:ins w:id="102" w:author="Mateusz" w:date="2015-09-13T18:02:00Z">
        <w:r>
          <w:t xml:space="preserve">mogą zostać dodane do rozgrywki za odpowiednią ilość punktów. </w:t>
        </w:r>
      </w:ins>
    </w:p>
    <w:p w:rsidR="00977B20" w:rsidRDefault="00977B20" w:rsidP="007F1D3E">
      <w:pPr>
        <w:spacing w:after="0"/>
        <w:rPr>
          <w:ins w:id="103" w:author="Mateusz" w:date="2015-09-13T18:03:00Z"/>
        </w:rPr>
        <w:pPrChange w:id="104" w:author="Mateusz" w:date="2015-09-13T17:51:00Z">
          <w:pPr/>
        </w:pPrChange>
      </w:pPr>
    </w:p>
    <w:p w:rsidR="00977B20" w:rsidRDefault="00977B20" w:rsidP="007F1D3E">
      <w:pPr>
        <w:spacing w:after="0"/>
        <w:rPr>
          <w:ins w:id="105" w:author="Mateusz" w:date="2015-09-13T18:03:00Z"/>
        </w:rPr>
        <w:pPrChange w:id="106" w:author="Mateusz" w:date="2015-09-13T17:51:00Z">
          <w:pPr/>
        </w:pPrChange>
      </w:pPr>
      <w:ins w:id="107" w:author="Mateusz" w:date="2015-09-13T18:03:00Z">
        <w:r>
          <w:tab/>
        </w:r>
        <w:r w:rsidR="0018309E">
          <w:rPr>
            <w:b/>
          </w:rPr>
          <w:t xml:space="preserve">Stats </w:t>
        </w:r>
        <w:r w:rsidR="0018309E">
          <w:t>– klasa odpowiada za wyświetlenie statystyk (ilość życia, ilość punktów)</w:t>
        </w:r>
      </w:ins>
    </w:p>
    <w:p w:rsidR="0018309E" w:rsidRDefault="0018309E" w:rsidP="007F1D3E">
      <w:pPr>
        <w:spacing w:after="0"/>
        <w:rPr>
          <w:ins w:id="108" w:author="Mateusz" w:date="2015-09-13T18:04:00Z"/>
        </w:rPr>
        <w:pPrChange w:id="109" w:author="Mateusz" w:date="2015-09-13T17:51:00Z">
          <w:pPr/>
        </w:pPrChange>
      </w:pPr>
    </w:p>
    <w:p w:rsidR="0018309E" w:rsidRDefault="0018309E" w:rsidP="007F1D3E">
      <w:pPr>
        <w:spacing w:after="0"/>
        <w:rPr>
          <w:ins w:id="110" w:author="Mateusz" w:date="2015-09-13T18:04:00Z"/>
        </w:rPr>
        <w:pPrChange w:id="111" w:author="Mateusz" w:date="2015-09-13T17:51:00Z">
          <w:pPr/>
        </w:pPrChange>
      </w:pPr>
      <w:ins w:id="112" w:author="Mateusz" w:date="2015-09-13T18:04:00Z">
        <w:r>
          <w:tab/>
        </w:r>
        <w:r w:rsidR="00247053">
          <w:rPr>
            <w:b/>
          </w:rPr>
          <w:t xml:space="preserve">Enemy – </w:t>
        </w:r>
        <w:r w:rsidR="00247053">
          <w:t>klasa odpowiada za zachowania i animacj</w:t>
        </w:r>
      </w:ins>
      <w:ins w:id="113" w:author="Mateusz" w:date="2015-09-13T18:05:00Z">
        <w:r w:rsidR="008879A0">
          <w:t>ę</w:t>
        </w:r>
      </w:ins>
      <w:ins w:id="114" w:author="Mateusz" w:date="2015-09-13T18:04:00Z">
        <w:r w:rsidR="00247053">
          <w:t xml:space="preserve"> przeciwników</w:t>
        </w:r>
      </w:ins>
    </w:p>
    <w:p w:rsidR="00247053" w:rsidRDefault="00247053" w:rsidP="007F1D3E">
      <w:pPr>
        <w:spacing w:after="0"/>
        <w:rPr>
          <w:ins w:id="115" w:author="Mateusz" w:date="2015-09-13T18:04:00Z"/>
        </w:rPr>
        <w:pPrChange w:id="116" w:author="Mateusz" w:date="2015-09-13T17:51:00Z">
          <w:pPr/>
        </w:pPrChange>
      </w:pPr>
    </w:p>
    <w:p w:rsidR="00247053" w:rsidRPr="008F1B6D" w:rsidRDefault="00247053" w:rsidP="007F1D3E">
      <w:pPr>
        <w:spacing w:after="0"/>
        <w:rPr>
          <w:ins w:id="117" w:author="Mateusz" w:date="2015-09-13T18:01:00Z"/>
          <w:rPrChange w:id="118" w:author="Mateusz" w:date="2015-09-13T18:04:00Z">
            <w:rPr>
              <w:ins w:id="119" w:author="Mateusz" w:date="2015-09-13T18:01:00Z"/>
            </w:rPr>
          </w:rPrChange>
        </w:rPr>
        <w:pPrChange w:id="120" w:author="Mateusz" w:date="2015-09-13T17:51:00Z">
          <w:pPr/>
        </w:pPrChange>
      </w:pPr>
      <w:ins w:id="121" w:author="Mateusz" w:date="2015-09-13T18:04:00Z">
        <w:r>
          <w:tab/>
        </w:r>
        <w:r w:rsidR="008F1B6D">
          <w:rPr>
            <w:b/>
          </w:rPr>
          <w:t xml:space="preserve">Player </w:t>
        </w:r>
        <w:r w:rsidR="008F1B6D">
          <w:t xml:space="preserve"> - </w:t>
        </w:r>
      </w:ins>
      <w:ins w:id="122" w:author="Mateusz" w:date="2015-09-13T18:05:00Z">
        <w:r w:rsidR="004216B2">
          <w:t xml:space="preserve">klasa odpowiada za </w:t>
        </w:r>
        <w:r w:rsidR="00D85986">
          <w:t xml:space="preserve">sterowanie, </w:t>
        </w:r>
        <w:r w:rsidR="004216B2">
          <w:t>zachowanie i animację gracza</w:t>
        </w:r>
      </w:ins>
    </w:p>
    <w:p w:rsidR="003F4E24" w:rsidRPr="007F1D3E" w:rsidRDefault="003F4E24" w:rsidP="007F1D3E">
      <w:pPr>
        <w:spacing w:after="0"/>
        <w:rPr>
          <w:ins w:id="123" w:author="Mateusz" w:date="2015-09-13T17:50:00Z"/>
          <w:rFonts w:ascii="Courier New" w:hAnsi="Courier New" w:cs="Courier New"/>
          <w:sz w:val="16"/>
          <w:szCs w:val="16"/>
          <w:rPrChange w:id="124" w:author="Mateusz" w:date="2015-09-13T17:51:00Z">
            <w:rPr>
              <w:ins w:id="125" w:author="Mateusz" w:date="2015-09-13T17:50:00Z"/>
              <w:b/>
              <w:sz w:val="28"/>
              <w:szCs w:val="28"/>
            </w:rPr>
          </w:rPrChange>
        </w:rPr>
        <w:pPrChange w:id="126" w:author="Mateusz" w:date="2015-09-13T17:51:00Z">
          <w:pPr/>
        </w:pPrChange>
      </w:pPr>
    </w:p>
    <w:p w:rsidR="0067248A" w:rsidRDefault="00FF776D" w:rsidP="00561B4D">
      <w:pPr>
        <w:spacing w:after="0"/>
        <w:rPr>
          <w:ins w:id="127" w:author="Mateusz" w:date="2015-09-13T18:06:00Z"/>
        </w:rPr>
        <w:pPrChange w:id="128" w:author="Mateusz" w:date="2015-09-13T17:44:00Z">
          <w:pPr/>
        </w:pPrChange>
      </w:pPr>
      <w:ins w:id="129" w:author="Mateusz" w:date="2015-09-13T18:06:00Z">
        <w:r>
          <w:rPr>
            <w:b/>
            <w:sz w:val="28"/>
            <w:szCs w:val="28"/>
          </w:rPr>
          <w:tab/>
        </w:r>
        <w:r>
          <w:rPr>
            <w:b/>
            <w:rPrChange w:id="130" w:author="Mateusz" w:date="2015-09-13T18:06:00Z">
              <w:rPr>
                <w:b/>
              </w:rPr>
            </w:rPrChange>
          </w:rPr>
          <w:t xml:space="preserve">PortalLvl </w:t>
        </w:r>
        <w:r>
          <w:rPr>
            <w:b/>
          </w:rPr>
          <w:t>–</w:t>
        </w:r>
        <w:r>
          <w:rPr>
            <w:b/>
            <w:rPrChange w:id="131" w:author="Mateusz" w:date="2015-09-13T18:06:00Z">
              <w:rPr>
                <w:b/>
              </w:rPr>
            </w:rPrChange>
          </w:rPr>
          <w:t xml:space="preserve"> </w:t>
        </w:r>
        <w:r>
          <w:t>obiekt tej klasy przenosi gracza do następnego etapu</w:t>
        </w:r>
      </w:ins>
    </w:p>
    <w:p w:rsidR="00FF776D" w:rsidRDefault="00FF776D" w:rsidP="00561B4D">
      <w:pPr>
        <w:spacing w:after="0"/>
        <w:rPr>
          <w:ins w:id="132" w:author="Mateusz" w:date="2015-09-13T18:06:00Z"/>
        </w:rPr>
        <w:pPrChange w:id="133" w:author="Mateusz" w:date="2015-09-13T17:44:00Z">
          <w:pPr/>
        </w:pPrChange>
      </w:pPr>
    </w:p>
    <w:p w:rsidR="00FF776D" w:rsidRDefault="00FF776D" w:rsidP="00561B4D">
      <w:pPr>
        <w:spacing w:after="0"/>
        <w:rPr>
          <w:ins w:id="134" w:author="Mateusz" w:date="2015-09-13T18:07:00Z"/>
        </w:rPr>
        <w:pPrChange w:id="135" w:author="Mateusz" w:date="2015-09-13T17:44:00Z">
          <w:pPr/>
        </w:pPrChange>
      </w:pPr>
      <w:ins w:id="136" w:author="Mateusz" w:date="2015-09-13T18:06:00Z">
        <w:r>
          <w:tab/>
        </w:r>
        <w:r w:rsidR="000B5274">
          <w:rPr>
            <w:b/>
          </w:rPr>
          <w:t xml:space="preserve">Gem </w:t>
        </w:r>
      </w:ins>
      <w:ins w:id="137" w:author="Mateusz" w:date="2015-09-13T18:07:00Z">
        <w:r w:rsidR="00CD592D">
          <w:t>–</w:t>
        </w:r>
      </w:ins>
      <w:ins w:id="138" w:author="Mateusz" w:date="2015-09-13T18:06:00Z">
        <w:r w:rsidR="000B5274">
          <w:t xml:space="preserve"> </w:t>
        </w:r>
      </w:ins>
      <w:ins w:id="139" w:author="Mateusz" w:date="2015-09-13T18:07:00Z">
        <w:r w:rsidR="00CD592D">
          <w:t>klasa odpowiada za tworzenie na planszy diamentów generujących punkty</w:t>
        </w:r>
      </w:ins>
    </w:p>
    <w:p w:rsidR="00BD5B89" w:rsidRPr="000B5274" w:rsidRDefault="00BD5B89" w:rsidP="00561B4D">
      <w:pPr>
        <w:spacing w:after="0"/>
        <w:rPr>
          <w:ins w:id="140" w:author="Mateusz" w:date="2015-09-13T17:49:00Z"/>
          <w:rPrChange w:id="141" w:author="Mateusz" w:date="2015-09-13T18:06:00Z">
            <w:rPr>
              <w:ins w:id="142" w:author="Mateusz" w:date="2015-09-13T17:49:00Z"/>
              <w:b/>
              <w:sz w:val="28"/>
              <w:szCs w:val="28"/>
            </w:rPr>
          </w:rPrChange>
        </w:rPr>
        <w:pPrChange w:id="143" w:author="Mateusz" w:date="2015-09-13T17:44:00Z">
          <w:pPr/>
        </w:pPrChange>
      </w:pPr>
      <w:bookmarkStart w:id="144" w:name="_GoBack"/>
      <w:bookmarkEnd w:id="144"/>
    </w:p>
    <w:p w:rsidR="00E128FB" w:rsidRPr="00E128FB" w:rsidRDefault="00E128FB" w:rsidP="00561B4D">
      <w:pPr>
        <w:spacing w:after="0"/>
        <w:rPr>
          <w:ins w:id="145" w:author="Mateusz" w:date="2015-09-13T17:49:00Z"/>
          <w:b/>
          <w:sz w:val="28"/>
          <w:szCs w:val="28"/>
          <w:rPrChange w:id="146" w:author="Mateusz" w:date="2015-09-13T17:49:00Z">
            <w:rPr>
              <w:ins w:id="147" w:author="Mateusz" w:date="2015-09-13T17:49:00Z"/>
            </w:rPr>
          </w:rPrChange>
        </w:rPr>
        <w:pPrChange w:id="148" w:author="Mateusz" w:date="2015-09-13T17:44:00Z">
          <w:pPr/>
        </w:pPrChange>
      </w:pPr>
    </w:p>
    <w:p w:rsidR="00747907" w:rsidRPr="00E128FB" w:rsidDel="00747907" w:rsidRDefault="00E128FB" w:rsidP="00E128FB">
      <w:pPr>
        <w:ind w:left="643"/>
        <w:rPr>
          <w:del w:id="149" w:author="Mateusz" w:date="2015-09-13T17:47:00Z"/>
          <w:b/>
          <w:sz w:val="28"/>
          <w:szCs w:val="28"/>
          <w:rPrChange w:id="150" w:author="Mateusz" w:date="2015-09-13T17:49:00Z">
            <w:rPr>
              <w:del w:id="151" w:author="Mateusz" w:date="2015-09-13T17:47:00Z"/>
            </w:rPr>
          </w:rPrChange>
        </w:rPr>
        <w:pPrChange w:id="152" w:author="Mateusz" w:date="2015-09-13T17:49:00Z">
          <w:pPr/>
        </w:pPrChange>
      </w:pPr>
      <w:ins w:id="153" w:author="Mateusz" w:date="2015-09-13T17:49:00Z">
        <w:r w:rsidRPr="00E128FB">
          <w:rPr>
            <w:b/>
            <w:sz w:val="28"/>
            <w:szCs w:val="28"/>
            <w:rPrChange w:id="154" w:author="Mateusz" w:date="2015-09-13T17:49:00Z">
              <w:rPr/>
            </w:rPrChange>
          </w:rPr>
          <w:t xml:space="preserve">   </w:t>
        </w:r>
      </w:ins>
      <w:ins w:id="155" w:author="Mateusz" w:date="2015-09-13T17:50:00Z">
        <w:r w:rsidR="0067248A">
          <w:rPr>
            <w:b/>
            <w:sz w:val="28"/>
            <w:szCs w:val="28"/>
          </w:rPr>
          <w:t xml:space="preserve">   </w:t>
        </w:r>
      </w:ins>
      <w:ins w:id="156" w:author="Mateusz" w:date="2015-09-13T17:49:00Z">
        <w:r w:rsidRPr="00E128FB">
          <w:rPr>
            <w:b/>
            <w:sz w:val="28"/>
            <w:szCs w:val="28"/>
            <w:rPrChange w:id="157" w:author="Mateusz" w:date="2015-09-13T17:49:00Z">
              <w:rPr/>
            </w:rPrChange>
          </w:rPr>
          <w:t xml:space="preserve"> 8.</w:t>
        </w:r>
      </w:ins>
    </w:p>
    <w:p w:rsidR="004824AE" w:rsidRPr="00E128FB" w:rsidRDefault="004824AE" w:rsidP="00E128FB">
      <w:pPr>
        <w:spacing w:after="0"/>
        <w:rPr>
          <w:b/>
          <w:sz w:val="28"/>
          <w:szCs w:val="28"/>
          <w:lang w:val="en-US"/>
          <w:rPrChange w:id="158" w:author="Mateusz" w:date="2015-09-13T17:49:00Z">
            <w:rPr>
              <w:lang w:val="en-US"/>
            </w:rPr>
          </w:rPrChange>
        </w:rPr>
        <w:pPrChange w:id="159" w:author="Mateusz" w:date="2015-09-13T17:49:00Z">
          <w:pPr>
            <w:pStyle w:val="Heading1"/>
            <w:numPr>
              <w:numId w:val="6"/>
            </w:numPr>
            <w:ind w:left="643" w:hanging="360"/>
          </w:pPr>
        </w:pPrChange>
      </w:pPr>
      <w:proofErr w:type="spellStart"/>
      <w:r w:rsidRPr="00E128FB">
        <w:rPr>
          <w:b/>
          <w:sz w:val="28"/>
          <w:szCs w:val="28"/>
          <w:lang w:val="en-US"/>
          <w:rPrChange w:id="160" w:author="Mateusz" w:date="2015-09-13T17:49:00Z">
            <w:rPr>
              <w:lang w:val="en-US"/>
            </w:rPr>
          </w:rPrChange>
        </w:rPr>
        <w:t>Linki</w:t>
      </w:r>
      <w:proofErr w:type="spellEnd"/>
      <w:r w:rsidRPr="00E128FB">
        <w:rPr>
          <w:b/>
          <w:sz w:val="28"/>
          <w:szCs w:val="28"/>
          <w:lang w:val="en-US"/>
          <w:rPrChange w:id="161" w:author="Mateusz" w:date="2015-09-13T17:49:00Z">
            <w:rPr>
              <w:lang w:val="en-US"/>
            </w:rPr>
          </w:rPrChange>
        </w:rPr>
        <w:t>:</w:t>
      </w:r>
    </w:p>
    <w:p w:rsidR="004824AE" w:rsidRDefault="00BD5B89" w:rsidP="004824AE">
      <w:pPr>
        <w:pStyle w:val="ListParagraph"/>
        <w:numPr>
          <w:ilvl w:val="0"/>
          <w:numId w:val="5"/>
        </w:numPr>
        <w:spacing w:after="160" w:line="259" w:lineRule="auto"/>
        <w:jc w:val="both"/>
      </w:pPr>
      <w:hyperlink r:id="rId6" w:history="1">
        <w:r w:rsidR="004824AE" w:rsidRPr="00DE1DA5">
          <w:rPr>
            <w:rStyle w:val="Hyperlink"/>
          </w:rPr>
          <w:t>https://jquery.com/</w:t>
        </w:r>
      </w:hyperlink>
    </w:p>
    <w:p w:rsidR="004824AE" w:rsidRDefault="00747907" w:rsidP="004824AE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ins w:id="162" w:author="Mateusz" w:date="2015-09-13T17:47:00Z"/>
          <w:lang w:val="en-US"/>
        </w:rPr>
      </w:pPr>
      <w:ins w:id="163" w:author="Mateusz" w:date="2015-09-13T17:47:00Z">
        <w:r>
          <w:rPr>
            <w:lang w:val="en-US"/>
          </w:rPr>
          <w:fldChar w:fldCharType="begin"/>
        </w:r>
        <w:r>
          <w:rPr>
            <w:lang w:val="en-US"/>
          </w:rPr>
          <w:instrText xml:space="preserve"> HYPERLINK "</w:instrText>
        </w:r>
      </w:ins>
      <w:r w:rsidRPr="00D778B5">
        <w:rPr>
          <w:lang w:val="en-US"/>
        </w:rPr>
        <w:instrText>http://www.html5quintus.com/</w:instrText>
      </w:r>
      <w:ins w:id="164" w:author="Mateusz" w:date="2015-09-13T17:47:00Z">
        <w:r>
          <w:rPr>
            <w:lang w:val="en-US"/>
          </w:rPr>
          <w:instrText xml:space="preserve">" </w:instrText>
        </w:r>
        <w:r>
          <w:rPr>
            <w:lang w:val="en-US"/>
          </w:rPr>
          <w:fldChar w:fldCharType="separate"/>
        </w:r>
      </w:ins>
      <w:r w:rsidRPr="00871497">
        <w:rPr>
          <w:rStyle w:val="Hyperlink"/>
          <w:lang w:val="en-US"/>
        </w:rPr>
        <w:t>http://www.html5quintus.com/</w:t>
      </w:r>
      <w:ins w:id="165" w:author="Mateusz" w:date="2015-09-13T17:47:00Z">
        <w:r>
          <w:rPr>
            <w:lang w:val="en-US"/>
          </w:rPr>
          <w:fldChar w:fldCharType="end"/>
        </w:r>
      </w:ins>
    </w:p>
    <w:p w:rsidR="00747907" w:rsidRPr="006B3285" w:rsidRDefault="00747907" w:rsidP="004824AE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lang w:val="en-US"/>
        </w:rPr>
      </w:pPr>
      <w:ins w:id="166" w:author="Mateusz" w:date="2015-09-13T17:47:00Z">
        <w:r>
          <w:rPr>
            <w:lang w:val="en-US"/>
          </w:rPr>
          <w:t>http://student.agh.edu.pl/~scirka/tipgk</w:t>
        </w:r>
      </w:ins>
    </w:p>
    <w:sectPr w:rsidR="00747907" w:rsidRPr="006B32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465AE"/>
    <w:multiLevelType w:val="hybridMultilevel"/>
    <w:tmpl w:val="6994B6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43C7B"/>
    <w:multiLevelType w:val="hybridMultilevel"/>
    <w:tmpl w:val="0EEEFF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67DC3"/>
    <w:multiLevelType w:val="hybridMultilevel"/>
    <w:tmpl w:val="1D9EB1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16D5A"/>
    <w:multiLevelType w:val="hybridMultilevel"/>
    <w:tmpl w:val="E11EFC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86C7E"/>
    <w:multiLevelType w:val="hybridMultilevel"/>
    <w:tmpl w:val="69CC345A"/>
    <w:lvl w:ilvl="0" w:tplc="C03EAB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F4EF9"/>
    <w:multiLevelType w:val="hybridMultilevel"/>
    <w:tmpl w:val="D2244CC0"/>
    <w:lvl w:ilvl="0" w:tplc="0415000F">
      <w:start w:val="1"/>
      <w:numFmt w:val="decimal"/>
      <w:lvlText w:val="%1."/>
      <w:lvlJc w:val="left"/>
      <w:pPr>
        <w:ind w:left="643" w:hanging="360"/>
      </w:pPr>
    </w:lvl>
    <w:lvl w:ilvl="1" w:tplc="04150019" w:tentative="1">
      <w:start w:val="1"/>
      <w:numFmt w:val="lowerLetter"/>
      <w:lvlText w:val="%2."/>
      <w:lvlJc w:val="left"/>
      <w:pPr>
        <w:ind w:left="1363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teusz">
    <w15:presenceInfo w15:providerId="None" w15:userId="Mateus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C9"/>
    <w:rsid w:val="000B5274"/>
    <w:rsid w:val="000E000B"/>
    <w:rsid w:val="0018309E"/>
    <w:rsid w:val="00247053"/>
    <w:rsid w:val="002820AD"/>
    <w:rsid w:val="002C6073"/>
    <w:rsid w:val="003E0F04"/>
    <w:rsid w:val="003F4E24"/>
    <w:rsid w:val="004216B2"/>
    <w:rsid w:val="004824AE"/>
    <w:rsid w:val="00561A72"/>
    <w:rsid w:val="00561B4D"/>
    <w:rsid w:val="00587BC9"/>
    <w:rsid w:val="005E4815"/>
    <w:rsid w:val="0067248A"/>
    <w:rsid w:val="006A0925"/>
    <w:rsid w:val="006C3AE4"/>
    <w:rsid w:val="00727380"/>
    <w:rsid w:val="00747907"/>
    <w:rsid w:val="00781966"/>
    <w:rsid w:val="007F1D3E"/>
    <w:rsid w:val="008801EE"/>
    <w:rsid w:val="008879A0"/>
    <w:rsid w:val="008F1B6D"/>
    <w:rsid w:val="00931832"/>
    <w:rsid w:val="00977B20"/>
    <w:rsid w:val="00A20213"/>
    <w:rsid w:val="00A45707"/>
    <w:rsid w:val="00B04EC5"/>
    <w:rsid w:val="00BB237A"/>
    <w:rsid w:val="00BD5B89"/>
    <w:rsid w:val="00CD592D"/>
    <w:rsid w:val="00D778B5"/>
    <w:rsid w:val="00D85986"/>
    <w:rsid w:val="00E128FB"/>
    <w:rsid w:val="00E95C3E"/>
    <w:rsid w:val="00EB308A"/>
    <w:rsid w:val="00F14050"/>
    <w:rsid w:val="00F63AE1"/>
    <w:rsid w:val="00FC245F"/>
    <w:rsid w:val="00FF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0C4D04-F336-466D-9D09-11B859BD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4AE"/>
  </w:style>
  <w:style w:type="paragraph" w:styleId="Heading1">
    <w:name w:val="heading 1"/>
    <w:basedOn w:val="Normal"/>
    <w:next w:val="Normal"/>
    <w:link w:val="Heading1Char"/>
    <w:uiPriority w:val="9"/>
    <w:qFormat/>
    <w:rsid w:val="006C3AE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24A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3AE4"/>
    <w:rPr>
      <w:rFonts w:eastAsiaTheme="majorEastAsia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778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8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8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8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A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query.com/" TargetMode="External"/><Relationship Id="rId5" Type="http://schemas.openxmlformats.org/officeDocument/2006/relationships/hyperlink" Target="http://www.amazon.com/gp/product/B0094P2TU6/ref=as_li_ss_tl?ie=UTF8&amp;camp=1789&amp;creative=390957&amp;creativeASIN=B0094P2TU6&amp;linkCode=as2&amp;tag=tun02-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777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5432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Mateusz</cp:lastModifiedBy>
  <cp:revision>36</cp:revision>
  <cp:lastPrinted>2015-04-08T19:00:00Z</cp:lastPrinted>
  <dcterms:created xsi:type="dcterms:W3CDTF">2015-04-08T18:43:00Z</dcterms:created>
  <dcterms:modified xsi:type="dcterms:W3CDTF">2015-09-13T16:07:00Z</dcterms:modified>
</cp:coreProperties>
</file>